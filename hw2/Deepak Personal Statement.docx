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BE6" w:rsidRPr="004F5BE6" w:rsidRDefault="004F5BE6" w:rsidP="004F5BE6">
      <w:pPr>
        <w:rPr>
          <w:rFonts w:ascii="Times" w:hAnsi="Times" w:cs="Times New Roman"/>
          <w:sz w:val="20"/>
          <w:szCs w:val="20"/>
        </w:rPr>
      </w:pPr>
      <w:r w:rsidRPr="004F5BE6">
        <w:rPr>
          <w:rFonts w:ascii="Times New Roman" w:hAnsi="Times New Roman" w:cs="Times New Roman"/>
          <w:color w:val="000000"/>
          <w:sz w:val="22"/>
          <w:szCs w:val="22"/>
        </w:rPr>
        <w:t xml:space="preserve">I am interested in </w:t>
      </w:r>
      <w:commentRangeStart w:id="0"/>
      <w:r w:rsidRPr="004F5BE6">
        <w:rPr>
          <w:rFonts w:ascii="Times New Roman" w:hAnsi="Times New Roman" w:cs="Times New Roman"/>
          <w:color w:val="000000"/>
          <w:sz w:val="22"/>
          <w:szCs w:val="22"/>
        </w:rPr>
        <w:t xml:space="preserve">pursuing a doctorate degree </w:t>
      </w:r>
      <w:commentRangeEnd w:id="0"/>
      <w:r w:rsidR="002408BD">
        <w:rPr>
          <w:rStyle w:val="CommentReference"/>
        </w:rPr>
        <w:commentReference w:id="0"/>
      </w:r>
      <w:r w:rsidRPr="004F5BE6">
        <w:rPr>
          <w:rFonts w:ascii="Times New Roman" w:hAnsi="Times New Roman" w:cs="Times New Roman"/>
          <w:color w:val="000000"/>
          <w:sz w:val="22"/>
          <w:szCs w:val="22"/>
        </w:rPr>
        <w:t>in computer science at &lt;</w:t>
      </w:r>
      <w:proofErr w:type="spellStart"/>
      <w:r w:rsidRPr="004F5BE6">
        <w:rPr>
          <w:rFonts w:ascii="Times New Roman" w:hAnsi="Times New Roman" w:cs="Times New Roman"/>
          <w:color w:val="000000"/>
          <w:sz w:val="22"/>
          <w:szCs w:val="22"/>
        </w:rPr>
        <w:t>xyzuniversity</w:t>
      </w:r>
      <w:proofErr w:type="spellEnd"/>
      <w:r w:rsidRPr="004F5BE6">
        <w:rPr>
          <w:rFonts w:ascii="Times New Roman" w:hAnsi="Times New Roman" w:cs="Times New Roman"/>
          <w:color w:val="000000"/>
          <w:sz w:val="22"/>
          <w:szCs w:val="22"/>
        </w:rPr>
        <w:t xml:space="preserve">&gt;, with an interest in distributed systems and security. </w:t>
      </w:r>
      <w:commentRangeStart w:id="1"/>
      <w:r w:rsidRPr="004F5BE6">
        <w:rPr>
          <w:rFonts w:ascii="Times New Roman" w:hAnsi="Times New Roman" w:cs="Times New Roman"/>
          <w:color w:val="000000"/>
          <w:sz w:val="22"/>
          <w:szCs w:val="22"/>
        </w:rPr>
        <w:t>Namely, I am interested in studying the Internet of Things (</w:t>
      </w:r>
      <w:proofErr w:type="spellStart"/>
      <w:r w:rsidRPr="004F5BE6">
        <w:rPr>
          <w:rFonts w:ascii="Times New Roman" w:hAnsi="Times New Roman" w:cs="Times New Roman"/>
          <w:color w:val="000000"/>
          <w:sz w:val="22"/>
          <w:szCs w:val="22"/>
        </w:rPr>
        <w:t>IoT</w:t>
      </w:r>
      <w:proofErr w:type="spellEnd"/>
      <w:r w:rsidRPr="004F5BE6">
        <w:rPr>
          <w:rFonts w:ascii="Times New Roman" w:hAnsi="Times New Roman" w:cs="Times New Roman"/>
          <w:color w:val="000000"/>
          <w:sz w:val="22"/>
          <w:szCs w:val="22"/>
        </w:rPr>
        <w:t>)</w:t>
      </w:r>
      <w:commentRangeEnd w:id="1"/>
      <w:r w:rsidR="002408BD">
        <w:rPr>
          <w:rStyle w:val="CommentReference"/>
        </w:rPr>
        <w:commentReference w:id="1"/>
      </w:r>
      <w:r w:rsidRPr="004F5BE6">
        <w:rPr>
          <w:rFonts w:ascii="Times New Roman" w:hAnsi="Times New Roman" w:cs="Times New Roman"/>
          <w:color w:val="000000"/>
          <w:sz w:val="22"/>
          <w:szCs w:val="22"/>
        </w:rPr>
        <w:t xml:space="preserve">, and the security implications of connecting </w:t>
      </w:r>
      <w:del w:id="2" w:author="Nicole Joseph" w:date="2015-10-11T00:08:00Z">
        <w:r w:rsidRPr="004F5BE6" w:rsidDel="007D3F36">
          <w:rPr>
            <w:rFonts w:ascii="Times New Roman" w:hAnsi="Times New Roman" w:cs="Times New Roman"/>
            <w:color w:val="000000"/>
            <w:sz w:val="22"/>
            <w:szCs w:val="22"/>
          </w:rPr>
          <w:delText xml:space="preserve">our </w:delText>
        </w:r>
      </w:del>
      <w:r w:rsidRPr="004F5BE6">
        <w:rPr>
          <w:rFonts w:ascii="Times New Roman" w:hAnsi="Times New Roman" w:cs="Times New Roman"/>
          <w:color w:val="000000"/>
          <w:sz w:val="22"/>
          <w:szCs w:val="22"/>
        </w:rPr>
        <w:t xml:space="preserve">traditionally non-smart devices to </w:t>
      </w:r>
      <w:proofErr w:type="gramStart"/>
      <w:r w:rsidRPr="004F5BE6">
        <w:rPr>
          <w:rFonts w:ascii="Times New Roman" w:hAnsi="Times New Roman" w:cs="Times New Roman"/>
          <w:color w:val="000000"/>
          <w:sz w:val="22"/>
          <w:szCs w:val="22"/>
        </w:rPr>
        <w:t>internet</w:t>
      </w:r>
      <w:proofErr w:type="gramEnd"/>
      <w:r w:rsidRPr="004F5BE6">
        <w:rPr>
          <w:rFonts w:ascii="Times New Roman" w:hAnsi="Times New Roman" w:cs="Times New Roman"/>
          <w:color w:val="000000"/>
          <w:sz w:val="22"/>
          <w:szCs w:val="22"/>
        </w:rPr>
        <w:t xml:space="preserve"> based services. My undergraduate research experiences focus on analyzing the </w:t>
      </w:r>
      <w:commentRangeStart w:id="3"/>
      <w:proofErr w:type="spellStart"/>
      <w:r w:rsidRPr="004F5BE6">
        <w:rPr>
          <w:rFonts w:ascii="Times New Roman" w:hAnsi="Times New Roman" w:cs="Times New Roman"/>
          <w:color w:val="000000"/>
          <w:sz w:val="22"/>
          <w:szCs w:val="22"/>
        </w:rPr>
        <w:t>cyberphysical</w:t>
      </w:r>
      <w:commentRangeEnd w:id="3"/>
      <w:proofErr w:type="spellEnd"/>
      <w:r w:rsidR="007D3F36">
        <w:rPr>
          <w:rStyle w:val="CommentReference"/>
        </w:rPr>
        <w:commentReference w:id="3"/>
      </w:r>
      <w:r w:rsidRPr="004F5BE6">
        <w:rPr>
          <w:rFonts w:ascii="Times New Roman" w:hAnsi="Times New Roman" w:cs="Times New Roman"/>
          <w:color w:val="000000"/>
          <w:sz w:val="22"/>
          <w:szCs w:val="22"/>
        </w:rPr>
        <w:t xml:space="preserve"> security of modern </w:t>
      </w:r>
      <w:proofErr w:type="spellStart"/>
      <w:r w:rsidRPr="004F5BE6">
        <w:rPr>
          <w:rFonts w:ascii="Times New Roman" w:hAnsi="Times New Roman" w:cs="Times New Roman"/>
          <w:color w:val="000000"/>
          <w:sz w:val="22"/>
          <w:szCs w:val="22"/>
        </w:rPr>
        <w:t>IoT</w:t>
      </w:r>
      <w:proofErr w:type="spellEnd"/>
      <w:r w:rsidRPr="004F5BE6">
        <w:rPr>
          <w:rFonts w:ascii="Times New Roman" w:hAnsi="Times New Roman" w:cs="Times New Roman"/>
          <w:color w:val="000000"/>
          <w:sz w:val="22"/>
          <w:szCs w:val="22"/>
        </w:rPr>
        <w:t xml:space="preserve"> devices in both home automation and industrial settings. This new frontier of distributed technologies adds a</w:t>
      </w:r>
      <w:del w:id="4" w:author="Nicole Joseph" w:date="2015-10-11T00:15:00Z">
        <w:r w:rsidRPr="004F5BE6" w:rsidDel="007D3F36">
          <w:rPr>
            <w:rFonts w:ascii="Times New Roman" w:hAnsi="Times New Roman" w:cs="Times New Roman"/>
            <w:color w:val="000000"/>
            <w:sz w:val="22"/>
            <w:szCs w:val="22"/>
          </w:rPr>
          <w:delText>n</w:delText>
        </w:r>
      </w:del>
      <w:r w:rsidRPr="004F5BE6">
        <w:rPr>
          <w:rFonts w:ascii="Times New Roman" w:hAnsi="Times New Roman" w:cs="Times New Roman"/>
          <w:color w:val="000000"/>
          <w:sz w:val="22"/>
          <w:szCs w:val="22"/>
        </w:rPr>
        <w:t xml:space="preserve"> number of </w:t>
      </w:r>
      <w:commentRangeStart w:id="5"/>
      <w:r w:rsidRPr="004F5BE6">
        <w:rPr>
          <w:rFonts w:ascii="Times New Roman" w:hAnsi="Times New Roman" w:cs="Times New Roman"/>
          <w:color w:val="000000"/>
          <w:sz w:val="22"/>
          <w:szCs w:val="22"/>
        </w:rPr>
        <w:t>new</w:t>
      </w:r>
      <w:commentRangeEnd w:id="5"/>
      <w:r w:rsidR="00D01C4F">
        <w:rPr>
          <w:rStyle w:val="CommentReference"/>
        </w:rPr>
        <w:commentReference w:id="5"/>
      </w:r>
      <w:r w:rsidRPr="004F5BE6">
        <w:rPr>
          <w:rFonts w:ascii="Times New Roman" w:hAnsi="Times New Roman" w:cs="Times New Roman"/>
          <w:color w:val="000000"/>
          <w:sz w:val="22"/>
          <w:szCs w:val="22"/>
        </w:rPr>
        <w:t>, interesting security concerns and questions - I intend to expound on these questions and other systems and security concerns in my doctorate study at &lt;</w:t>
      </w:r>
      <w:commentRangeStart w:id="6"/>
      <w:proofErr w:type="spellStart"/>
      <w:r w:rsidRPr="004F5BE6">
        <w:rPr>
          <w:rFonts w:ascii="Times New Roman" w:hAnsi="Times New Roman" w:cs="Times New Roman"/>
          <w:color w:val="000000"/>
          <w:sz w:val="22"/>
          <w:szCs w:val="22"/>
        </w:rPr>
        <w:t>xyzuniversity</w:t>
      </w:r>
      <w:commentRangeEnd w:id="6"/>
      <w:proofErr w:type="spellEnd"/>
      <w:r w:rsidR="00D01C4F">
        <w:rPr>
          <w:rStyle w:val="CommentReference"/>
        </w:rPr>
        <w:commentReference w:id="6"/>
      </w:r>
      <w:r w:rsidRPr="004F5BE6">
        <w:rPr>
          <w:rFonts w:ascii="Times New Roman" w:hAnsi="Times New Roman" w:cs="Times New Roman"/>
          <w:color w:val="000000"/>
          <w:sz w:val="22"/>
          <w:szCs w:val="22"/>
        </w:rPr>
        <w:t xml:space="preserve">&gt;. </w:t>
      </w:r>
    </w:p>
    <w:p w:rsidR="004F5BE6" w:rsidRPr="004F5BE6" w:rsidRDefault="004F5BE6" w:rsidP="004F5BE6">
      <w:pPr>
        <w:rPr>
          <w:rFonts w:ascii="Times" w:eastAsia="Times New Roman" w:hAnsi="Times" w:cs="Times New Roman"/>
          <w:sz w:val="20"/>
          <w:szCs w:val="20"/>
        </w:rPr>
      </w:pPr>
    </w:p>
    <w:p w:rsidR="004F5BE6" w:rsidRPr="004F5BE6" w:rsidRDefault="004F5BE6" w:rsidP="004F5BE6">
      <w:pPr>
        <w:rPr>
          <w:rFonts w:ascii="Times" w:hAnsi="Times" w:cs="Times New Roman"/>
          <w:sz w:val="20"/>
          <w:szCs w:val="20"/>
        </w:rPr>
      </w:pPr>
      <w:r w:rsidRPr="004F5BE6">
        <w:rPr>
          <w:rFonts w:ascii="Times New Roman" w:hAnsi="Times New Roman" w:cs="Times New Roman"/>
          <w:color w:val="000000"/>
          <w:sz w:val="22"/>
          <w:szCs w:val="22"/>
        </w:rPr>
        <w:t xml:space="preserve">My initial interest in </w:t>
      </w:r>
      <w:commentRangeStart w:id="7"/>
      <w:proofErr w:type="spellStart"/>
      <w:r w:rsidRPr="004F5BE6">
        <w:rPr>
          <w:rFonts w:ascii="Times New Roman" w:hAnsi="Times New Roman" w:cs="Times New Roman"/>
          <w:color w:val="000000"/>
          <w:sz w:val="22"/>
          <w:szCs w:val="22"/>
        </w:rPr>
        <w:t>IoT</w:t>
      </w:r>
      <w:commentRangeEnd w:id="7"/>
      <w:proofErr w:type="spellEnd"/>
      <w:r w:rsidR="00D01C4F">
        <w:rPr>
          <w:rStyle w:val="CommentReference"/>
        </w:rPr>
        <w:commentReference w:id="7"/>
      </w:r>
      <w:r w:rsidRPr="004F5BE6">
        <w:rPr>
          <w:rFonts w:ascii="Times New Roman" w:hAnsi="Times New Roman" w:cs="Times New Roman"/>
          <w:color w:val="000000"/>
          <w:sz w:val="22"/>
          <w:szCs w:val="22"/>
        </w:rPr>
        <w:t xml:space="preserve"> and its security was sparked by an independent research project I conducted, where I built an </w:t>
      </w:r>
      <w:proofErr w:type="gramStart"/>
      <w:r w:rsidRPr="004F5BE6">
        <w:rPr>
          <w:rFonts w:ascii="Times New Roman" w:hAnsi="Times New Roman" w:cs="Times New Roman"/>
          <w:color w:val="000000"/>
          <w:sz w:val="22"/>
          <w:szCs w:val="22"/>
        </w:rPr>
        <w:t>internet</w:t>
      </w:r>
      <w:proofErr w:type="gramEnd"/>
      <w:r w:rsidRPr="004F5BE6">
        <w:rPr>
          <w:rFonts w:ascii="Times New Roman" w:hAnsi="Times New Roman" w:cs="Times New Roman"/>
          <w:color w:val="000000"/>
          <w:sz w:val="22"/>
          <w:szCs w:val="22"/>
        </w:rPr>
        <w:t xml:space="preserve"> powered garage door and analyzed its security. Perhaps unsurprisingly, I found the system I built to be incredibly insecure. An </w:t>
      </w:r>
      <w:commentRangeStart w:id="8"/>
      <w:r w:rsidRPr="004F5BE6">
        <w:rPr>
          <w:rFonts w:ascii="Times New Roman" w:hAnsi="Times New Roman" w:cs="Times New Roman"/>
          <w:color w:val="000000"/>
          <w:sz w:val="22"/>
          <w:szCs w:val="22"/>
        </w:rPr>
        <w:t>adversary</w:t>
      </w:r>
      <w:commentRangeEnd w:id="8"/>
      <w:r w:rsidR="00D01C4F">
        <w:rPr>
          <w:rStyle w:val="CommentReference"/>
        </w:rPr>
        <w:commentReference w:id="8"/>
      </w:r>
      <w:r w:rsidRPr="004F5BE6">
        <w:rPr>
          <w:rFonts w:ascii="Times New Roman" w:hAnsi="Times New Roman" w:cs="Times New Roman"/>
          <w:color w:val="000000"/>
          <w:sz w:val="22"/>
          <w:szCs w:val="22"/>
        </w:rPr>
        <w:t xml:space="preserve"> with knowledge of the web server’s IP address could wholly compromise not only the garage door system, but also operate all other interconnected devices </w:t>
      </w:r>
      <w:del w:id="9" w:author="Nicole Joseph" w:date="2015-10-11T00:25:00Z">
        <w:r w:rsidRPr="004F5BE6" w:rsidDel="00D01C4F">
          <w:rPr>
            <w:rFonts w:ascii="Times New Roman" w:hAnsi="Times New Roman" w:cs="Times New Roman"/>
            <w:color w:val="000000"/>
            <w:sz w:val="22"/>
            <w:szCs w:val="22"/>
          </w:rPr>
          <w:delText xml:space="preserve">that </w:delText>
        </w:r>
      </w:del>
      <w:ins w:id="10" w:author="Nicole Joseph" w:date="2015-10-11T00:25:00Z">
        <w:r w:rsidR="00D01C4F">
          <w:rPr>
            <w:rFonts w:ascii="Times New Roman" w:hAnsi="Times New Roman" w:cs="Times New Roman"/>
            <w:color w:val="000000"/>
            <w:sz w:val="22"/>
            <w:szCs w:val="22"/>
          </w:rPr>
          <w:t>which</w:t>
        </w:r>
        <w:r w:rsidR="00D01C4F" w:rsidRPr="004F5BE6">
          <w:rPr>
            <w:rFonts w:ascii="Times New Roman" w:hAnsi="Times New Roman" w:cs="Times New Roman"/>
            <w:color w:val="000000"/>
            <w:sz w:val="22"/>
            <w:szCs w:val="22"/>
          </w:rPr>
          <w:t xml:space="preserve"> </w:t>
        </w:r>
      </w:ins>
      <w:r w:rsidRPr="004F5BE6">
        <w:rPr>
          <w:rFonts w:ascii="Times New Roman" w:hAnsi="Times New Roman" w:cs="Times New Roman"/>
          <w:color w:val="000000"/>
          <w:sz w:val="22"/>
          <w:szCs w:val="22"/>
        </w:rPr>
        <w:t xml:space="preserve">communicate with the </w:t>
      </w:r>
      <w:proofErr w:type="spellStart"/>
      <w:r w:rsidRPr="004F5BE6">
        <w:rPr>
          <w:rFonts w:ascii="Times New Roman" w:hAnsi="Times New Roman" w:cs="Times New Roman"/>
          <w:color w:val="000000"/>
          <w:sz w:val="22"/>
          <w:szCs w:val="22"/>
        </w:rPr>
        <w:t>IoT</w:t>
      </w:r>
      <w:proofErr w:type="spellEnd"/>
      <w:r w:rsidRPr="004F5BE6">
        <w:rPr>
          <w:rFonts w:ascii="Times New Roman" w:hAnsi="Times New Roman" w:cs="Times New Roman"/>
          <w:color w:val="000000"/>
          <w:sz w:val="22"/>
          <w:szCs w:val="22"/>
        </w:rPr>
        <w:t xml:space="preserve"> server. </w:t>
      </w:r>
      <w:commentRangeStart w:id="11"/>
      <w:r w:rsidRPr="004F5BE6">
        <w:rPr>
          <w:rFonts w:ascii="Times New Roman" w:hAnsi="Times New Roman" w:cs="Times New Roman"/>
          <w:color w:val="000000"/>
          <w:sz w:val="22"/>
          <w:szCs w:val="22"/>
        </w:rPr>
        <w:t>What I did find surprising is that</w:t>
      </w:r>
      <w:commentRangeEnd w:id="11"/>
      <w:r w:rsidR="00D01C4F">
        <w:rPr>
          <w:rStyle w:val="CommentReference"/>
        </w:rPr>
        <w:commentReference w:id="11"/>
      </w:r>
      <w:r w:rsidRPr="004F5BE6">
        <w:rPr>
          <w:rFonts w:ascii="Times New Roman" w:hAnsi="Times New Roman" w:cs="Times New Roman"/>
          <w:color w:val="000000"/>
          <w:sz w:val="22"/>
          <w:szCs w:val="22"/>
        </w:rPr>
        <w:t xml:space="preserve"> some “out of the box” </w:t>
      </w:r>
      <w:proofErr w:type="spellStart"/>
      <w:r w:rsidRPr="004F5BE6">
        <w:rPr>
          <w:rFonts w:ascii="Times New Roman" w:hAnsi="Times New Roman" w:cs="Times New Roman"/>
          <w:color w:val="000000"/>
          <w:sz w:val="22"/>
          <w:szCs w:val="22"/>
        </w:rPr>
        <w:t>IoT</w:t>
      </w:r>
      <w:proofErr w:type="spellEnd"/>
      <w:r w:rsidRPr="004F5BE6">
        <w:rPr>
          <w:rFonts w:ascii="Times New Roman" w:hAnsi="Times New Roman" w:cs="Times New Roman"/>
          <w:color w:val="000000"/>
          <w:sz w:val="22"/>
          <w:szCs w:val="22"/>
        </w:rPr>
        <w:t xml:space="preserve"> devices have very similar implementations to my </w:t>
      </w:r>
      <w:proofErr w:type="gramStart"/>
      <w:r w:rsidRPr="004F5BE6">
        <w:rPr>
          <w:rFonts w:ascii="Times New Roman" w:hAnsi="Times New Roman" w:cs="Times New Roman"/>
          <w:color w:val="000000"/>
          <w:sz w:val="22"/>
          <w:szCs w:val="22"/>
        </w:rPr>
        <w:t>home</w:t>
      </w:r>
      <w:del w:id="12" w:author="Nicole Joseph" w:date="2015-10-11T00:26:00Z">
        <w:r w:rsidRPr="004F5BE6" w:rsidDel="00D01C4F">
          <w:rPr>
            <w:rFonts w:ascii="Times New Roman" w:hAnsi="Times New Roman" w:cs="Times New Roman"/>
            <w:color w:val="000000"/>
            <w:sz w:val="22"/>
            <w:szCs w:val="22"/>
          </w:rPr>
          <w:delText xml:space="preserve"> </w:delText>
        </w:r>
      </w:del>
      <w:del w:id="13" w:author="Nicole Joseph" w:date="2015-10-11T00:25:00Z">
        <w:r w:rsidRPr="004F5BE6" w:rsidDel="00D01C4F">
          <w:rPr>
            <w:rFonts w:ascii="Times New Roman" w:hAnsi="Times New Roman" w:cs="Times New Roman"/>
            <w:color w:val="000000"/>
            <w:sz w:val="22"/>
            <w:szCs w:val="22"/>
          </w:rPr>
          <w:delText xml:space="preserve">grown </w:delText>
        </w:r>
      </w:del>
      <w:ins w:id="14" w:author="Nicole Joseph" w:date="2015-10-11T00:25:00Z">
        <w:r w:rsidR="00D01C4F">
          <w:rPr>
            <w:rFonts w:ascii="Times New Roman" w:hAnsi="Times New Roman" w:cs="Times New Roman"/>
            <w:color w:val="000000"/>
            <w:sz w:val="22"/>
            <w:szCs w:val="22"/>
          </w:rPr>
          <w:t>made</w:t>
        </w:r>
        <w:proofErr w:type="gramEnd"/>
        <w:r w:rsidR="00D01C4F" w:rsidRPr="004F5BE6">
          <w:rPr>
            <w:rFonts w:ascii="Times New Roman" w:hAnsi="Times New Roman" w:cs="Times New Roman"/>
            <w:color w:val="000000"/>
            <w:sz w:val="22"/>
            <w:szCs w:val="22"/>
          </w:rPr>
          <w:t xml:space="preserve"> </w:t>
        </w:r>
      </w:ins>
      <w:r w:rsidRPr="004F5BE6">
        <w:rPr>
          <w:rFonts w:ascii="Times New Roman" w:hAnsi="Times New Roman" w:cs="Times New Roman"/>
          <w:color w:val="000000"/>
          <w:sz w:val="22"/>
          <w:szCs w:val="22"/>
        </w:rPr>
        <w:t xml:space="preserve">system, especially </w:t>
      </w:r>
      <w:del w:id="15" w:author="Nicole Joseph" w:date="2015-10-11T00:26:00Z">
        <w:r w:rsidRPr="004F5BE6" w:rsidDel="00FB07FF">
          <w:rPr>
            <w:rFonts w:ascii="Times New Roman" w:hAnsi="Times New Roman" w:cs="Times New Roman"/>
            <w:color w:val="000000"/>
            <w:sz w:val="22"/>
            <w:szCs w:val="22"/>
          </w:rPr>
          <w:delText>those from</w:delText>
        </w:r>
      </w:del>
      <w:ins w:id="16" w:author="Nicole Joseph" w:date="2015-10-11T00:26:00Z">
        <w:r w:rsidR="00FB07FF">
          <w:rPr>
            <w:rFonts w:ascii="Times New Roman" w:hAnsi="Times New Roman" w:cs="Times New Roman"/>
            <w:color w:val="000000"/>
            <w:sz w:val="22"/>
            <w:szCs w:val="22"/>
          </w:rPr>
          <w:t>ones of</w:t>
        </w:r>
      </w:ins>
      <w:r w:rsidRPr="004F5BE6">
        <w:rPr>
          <w:rFonts w:ascii="Times New Roman" w:hAnsi="Times New Roman" w:cs="Times New Roman"/>
          <w:color w:val="000000"/>
          <w:sz w:val="22"/>
          <w:szCs w:val="22"/>
        </w:rPr>
        <w:t xml:space="preserve"> lesser known brands, implying similar vulnerabilities might be exploited on these systems. </w:t>
      </w:r>
      <w:commentRangeStart w:id="17"/>
      <w:r w:rsidRPr="004F5BE6">
        <w:rPr>
          <w:rFonts w:ascii="Times New Roman" w:hAnsi="Times New Roman" w:cs="Times New Roman"/>
          <w:color w:val="000000"/>
          <w:sz w:val="22"/>
          <w:szCs w:val="22"/>
        </w:rPr>
        <w:t>Clearly</w:t>
      </w:r>
      <w:commentRangeEnd w:id="17"/>
      <w:r w:rsidR="00FB07FF">
        <w:rPr>
          <w:rStyle w:val="CommentReference"/>
        </w:rPr>
        <w:commentReference w:id="17"/>
      </w:r>
      <w:r w:rsidRPr="004F5BE6">
        <w:rPr>
          <w:rFonts w:ascii="Times New Roman" w:hAnsi="Times New Roman" w:cs="Times New Roman"/>
          <w:color w:val="000000"/>
          <w:sz w:val="22"/>
          <w:szCs w:val="22"/>
        </w:rPr>
        <w:t xml:space="preserve">, the </w:t>
      </w:r>
      <w:commentRangeStart w:id="18"/>
      <w:r w:rsidRPr="004F5BE6">
        <w:rPr>
          <w:rFonts w:ascii="Times New Roman" w:hAnsi="Times New Roman" w:cs="Times New Roman"/>
          <w:color w:val="000000"/>
          <w:sz w:val="22"/>
          <w:szCs w:val="22"/>
        </w:rPr>
        <w:t>novelty</w:t>
      </w:r>
      <w:commentRangeEnd w:id="18"/>
      <w:r w:rsidR="00FB07FF">
        <w:rPr>
          <w:rStyle w:val="CommentReference"/>
        </w:rPr>
        <w:commentReference w:id="18"/>
      </w:r>
      <w:r w:rsidRPr="004F5BE6">
        <w:rPr>
          <w:rFonts w:ascii="Times New Roman" w:hAnsi="Times New Roman" w:cs="Times New Roman"/>
          <w:color w:val="000000"/>
          <w:sz w:val="22"/>
          <w:szCs w:val="22"/>
        </w:rPr>
        <w:t xml:space="preserve"> of these new systems is outweighing the security ramifications of these products - this is an issue I hope to </w:t>
      </w:r>
      <w:del w:id="19" w:author="Nicole Joseph" w:date="2015-10-11T00:28:00Z">
        <w:r w:rsidRPr="004F5BE6" w:rsidDel="00FB07FF">
          <w:rPr>
            <w:rFonts w:ascii="Times New Roman" w:hAnsi="Times New Roman" w:cs="Times New Roman"/>
            <w:color w:val="000000"/>
            <w:sz w:val="22"/>
            <w:szCs w:val="22"/>
          </w:rPr>
          <w:delText xml:space="preserve">study </w:delText>
        </w:r>
      </w:del>
      <w:ins w:id="20" w:author="Nicole Joseph" w:date="2015-10-11T00:28:00Z">
        <w:r w:rsidR="00FB07FF">
          <w:rPr>
            <w:rFonts w:ascii="Times New Roman" w:hAnsi="Times New Roman" w:cs="Times New Roman"/>
            <w:color w:val="000000"/>
            <w:sz w:val="22"/>
            <w:szCs w:val="22"/>
          </w:rPr>
          <w:t xml:space="preserve">investigate </w:t>
        </w:r>
      </w:ins>
      <w:r w:rsidRPr="004F5BE6">
        <w:rPr>
          <w:rFonts w:ascii="Times New Roman" w:hAnsi="Times New Roman" w:cs="Times New Roman"/>
          <w:color w:val="000000"/>
          <w:sz w:val="22"/>
          <w:szCs w:val="22"/>
        </w:rPr>
        <w:t xml:space="preserve">further in my </w:t>
      </w:r>
      <w:del w:id="21" w:author="Nicole Joseph" w:date="2015-10-11T00:28:00Z">
        <w:r w:rsidRPr="004F5BE6" w:rsidDel="00FB07FF">
          <w:rPr>
            <w:rFonts w:ascii="Times New Roman" w:hAnsi="Times New Roman" w:cs="Times New Roman"/>
            <w:color w:val="000000"/>
            <w:sz w:val="22"/>
            <w:szCs w:val="22"/>
          </w:rPr>
          <w:delText xml:space="preserve">doctorate </w:delText>
        </w:r>
      </w:del>
      <w:ins w:id="22" w:author="Nicole Joseph" w:date="2015-10-11T00:28:00Z">
        <w:r w:rsidR="00FB07FF">
          <w:rPr>
            <w:rFonts w:ascii="Times New Roman" w:hAnsi="Times New Roman" w:cs="Times New Roman"/>
            <w:color w:val="000000"/>
            <w:sz w:val="22"/>
            <w:szCs w:val="22"/>
          </w:rPr>
          <w:t>doctoral</w:t>
        </w:r>
        <w:r w:rsidR="00FB07FF" w:rsidRPr="004F5BE6">
          <w:rPr>
            <w:rFonts w:ascii="Times New Roman" w:hAnsi="Times New Roman" w:cs="Times New Roman"/>
            <w:color w:val="000000"/>
            <w:sz w:val="22"/>
            <w:szCs w:val="22"/>
          </w:rPr>
          <w:t xml:space="preserve"> </w:t>
        </w:r>
      </w:ins>
      <w:r w:rsidRPr="004F5BE6">
        <w:rPr>
          <w:rFonts w:ascii="Times New Roman" w:hAnsi="Times New Roman" w:cs="Times New Roman"/>
          <w:color w:val="000000"/>
          <w:sz w:val="22"/>
          <w:szCs w:val="22"/>
        </w:rPr>
        <w:t xml:space="preserve">study. </w:t>
      </w:r>
    </w:p>
    <w:p w:rsidR="004F5BE6" w:rsidRPr="004F5BE6" w:rsidRDefault="004F5BE6" w:rsidP="004F5BE6">
      <w:pPr>
        <w:rPr>
          <w:rFonts w:ascii="Times" w:eastAsia="Times New Roman" w:hAnsi="Times" w:cs="Times New Roman"/>
          <w:sz w:val="20"/>
          <w:szCs w:val="20"/>
        </w:rPr>
      </w:pPr>
    </w:p>
    <w:p w:rsidR="004F5BE6" w:rsidRPr="004F5BE6" w:rsidRDefault="004F5BE6" w:rsidP="004F5BE6">
      <w:pPr>
        <w:rPr>
          <w:rFonts w:ascii="Times" w:hAnsi="Times" w:cs="Times New Roman"/>
          <w:sz w:val="20"/>
          <w:szCs w:val="20"/>
        </w:rPr>
      </w:pPr>
      <w:r w:rsidRPr="004F5BE6">
        <w:rPr>
          <w:rFonts w:ascii="Times New Roman" w:hAnsi="Times New Roman" w:cs="Times New Roman"/>
          <w:color w:val="000000"/>
          <w:sz w:val="22"/>
          <w:szCs w:val="22"/>
        </w:rPr>
        <w:t xml:space="preserve">My undergraduate research experience lies mainly with Professor Z. Morley Mao, in the realm of </w:t>
      </w:r>
      <w:commentRangeStart w:id="23"/>
      <w:proofErr w:type="spellStart"/>
      <w:r w:rsidRPr="004F5BE6">
        <w:rPr>
          <w:rFonts w:ascii="Times New Roman" w:hAnsi="Times New Roman" w:cs="Times New Roman"/>
          <w:color w:val="000000"/>
          <w:sz w:val="22"/>
          <w:szCs w:val="22"/>
        </w:rPr>
        <w:t>cyberphysical</w:t>
      </w:r>
      <w:commentRangeEnd w:id="23"/>
      <w:proofErr w:type="spellEnd"/>
      <w:r w:rsidR="00FB07FF">
        <w:rPr>
          <w:rStyle w:val="CommentReference"/>
        </w:rPr>
        <w:commentReference w:id="23"/>
      </w:r>
      <w:r w:rsidRPr="004F5BE6">
        <w:rPr>
          <w:rFonts w:ascii="Times New Roman" w:hAnsi="Times New Roman" w:cs="Times New Roman"/>
          <w:color w:val="000000"/>
          <w:sz w:val="22"/>
          <w:szCs w:val="22"/>
        </w:rPr>
        <w:t xml:space="preserve"> security. This research studies a mechanical engineering automation </w:t>
      </w:r>
      <w:proofErr w:type="spellStart"/>
      <w:r w:rsidRPr="004F5BE6">
        <w:rPr>
          <w:rFonts w:ascii="Times New Roman" w:hAnsi="Times New Roman" w:cs="Times New Roman"/>
          <w:color w:val="000000"/>
          <w:sz w:val="22"/>
          <w:szCs w:val="22"/>
        </w:rPr>
        <w:t>testbed</w:t>
      </w:r>
      <w:proofErr w:type="spellEnd"/>
      <w:r w:rsidRPr="004F5BE6">
        <w:rPr>
          <w:rFonts w:ascii="Times New Roman" w:hAnsi="Times New Roman" w:cs="Times New Roman"/>
          <w:color w:val="000000"/>
          <w:sz w:val="22"/>
          <w:szCs w:val="22"/>
        </w:rPr>
        <w:t xml:space="preserve">, and the security implications of connecting this automation </w:t>
      </w:r>
      <w:proofErr w:type="spellStart"/>
      <w:r w:rsidRPr="004F5BE6">
        <w:rPr>
          <w:rFonts w:ascii="Times New Roman" w:hAnsi="Times New Roman" w:cs="Times New Roman"/>
          <w:color w:val="000000"/>
          <w:sz w:val="22"/>
          <w:szCs w:val="22"/>
        </w:rPr>
        <w:t>testbed</w:t>
      </w:r>
      <w:proofErr w:type="spellEnd"/>
      <w:r w:rsidRPr="004F5BE6">
        <w:rPr>
          <w:rFonts w:ascii="Times New Roman" w:hAnsi="Times New Roman" w:cs="Times New Roman"/>
          <w:color w:val="000000"/>
          <w:sz w:val="22"/>
          <w:szCs w:val="22"/>
        </w:rPr>
        <w:t xml:space="preserve"> to </w:t>
      </w:r>
      <w:proofErr w:type="gramStart"/>
      <w:r w:rsidRPr="004F5BE6">
        <w:rPr>
          <w:rFonts w:ascii="Times New Roman" w:hAnsi="Times New Roman" w:cs="Times New Roman"/>
          <w:color w:val="000000"/>
          <w:sz w:val="22"/>
          <w:szCs w:val="22"/>
        </w:rPr>
        <w:t>internet</w:t>
      </w:r>
      <w:proofErr w:type="gramEnd"/>
      <w:r w:rsidRPr="004F5BE6">
        <w:rPr>
          <w:rFonts w:ascii="Times New Roman" w:hAnsi="Times New Roman" w:cs="Times New Roman"/>
          <w:color w:val="000000"/>
          <w:sz w:val="22"/>
          <w:szCs w:val="22"/>
        </w:rPr>
        <w:t xml:space="preserve"> based services. We are interested in observing the effects of operating the system as a whole on a network based industrial protocol, </w:t>
      </w:r>
      <w:proofErr w:type="spellStart"/>
      <w:r w:rsidRPr="004F5BE6">
        <w:rPr>
          <w:rFonts w:ascii="Times New Roman" w:hAnsi="Times New Roman" w:cs="Times New Roman"/>
          <w:color w:val="000000"/>
          <w:sz w:val="22"/>
          <w:szCs w:val="22"/>
        </w:rPr>
        <w:t>EtherNet</w:t>
      </w:r>
      <w:proofErr w:type="spellEnd"/>
      <w:r w:rsidRPr="004F5BE6">
        <w:rPr>
          <w:rFonts w:ascii="Times New Roman" w:hAnsi="Times New Roman" w:cs="Times New Roman"/>
          <w:color w:val="000000"/>
          <w:sz w:val="22"/>
          <w:szCs w:val="22"/>
        </w:rPr>
        <w:t>/IP, and</w:t>
      </w:r>
      <w:commentRangeStart w:id="24"/>
      <w:r w:rsidRPr="004F5BE6">
        <w:rPr>
          <w:rFonts w:ascii="Times New Roman" w:hAnsi="Times New Roman" w:cs="Times New Roman"/>
          <w:color w:val="000000"/>
          <w:sz w:val="22"/>
          <w:szCs w:val="22"/>
        </w:rPr>
        <w:t xml:space="preserve"> </w:t>
      </w:r>
      <w:commentRangeEnd w:id="24"/>
      <w:r w:rsidR="00FB07FF">
        <w:rPr>
          <w:rStyle w:val="CommentReference"/>
        </w:rPr>
        <w:commentReference w:id="24"/>
      </w:r>
      <w:r w:rsidRPr="004F5BE6">
        <w:rPr>
          <w:rFonts w:ascii="Times New Roman" w:hAnsi="Times New Roman" w:cs="Times New Roman"/>
          <w:color w:val="000000"/>
          <w:sz w:val="22"/>
          <w:szCs w:val="22"/>
        </w:rPr>
        <w:t>if there are attack vectors that the system as a whole is susceptible to. Though this is an ongoing project, we have made progress in terms of observing some network patterns and creating reasonable attack vectors. We are evaluating the system from three major angles - a remote attack over the network, a local network attack, or a local sensor attack. By sniffing network traffic, we were able to determine what messages are sent over the network to signal that the system requires immediate shut down</w:t>
      </w:r>
      <w:del w:id="25" w:author="Nicole Joseph" w:date="2015-10-11T00:31:00Z">
        <w:r w:rsidRPr="004F5BE6" w:rsidDel="00FB07FF">
          <w:rPr>
            <w:rFonts w:ascii="Times New Roman" w:hAnsi="Times New Roman" w:cs="Times New Roman"/>
            <w:color w:val="000000"/>
            <w:sz w:val="22"/>
            <w:szCs w:val="22"/>
          </w:rPr>
          <w:delText>, and our</w:delText>
        </w:r>
      </w:del>
      <w:ins w:id="26" w:author="Nicole Joseph" w:date="2015-10-11T00:31:00Z">
        <w:r w:rsidR="00FB07FF">
          <w:rPr>
            <w:rFonts w:ascii="Times New Roman" w:hAnsi="Times New Roman" w:cs="Times New Roman"/>
            <w:color w:val="000000"/>
            <w:sz w:val="22"/>
            <w:szCs w:val="22"/>
          </w:rPr>
          <w:t>. Our</w:t>
        </w:r>
      </w:ins>
      <w:r w:rsidRPr="004F5BE6">
        <w:rPr>
          <w:rFonts w:ascii="Times New Roman" w:hAnsi="Times New Roman" w:cs="Times New Roman"/>
          <w:color w:val="000000"/>
          <w:sz w:val="22"/>
          <w:szCs w:val="22"/>
        </w:rPr>
        <w:t xml:space="preserve"> first attack is to spoof this message by broadcasting it over the network. My </w:t>
      </w:r>
      <w:ins w:id="27" w:author="Nicole Joseph" w:date="2015-10-11T00:31:00Z">
        <w:r w:rsidR="00FB07FF">
          <w:rPr>
            <w:rFonts w:ascii="Times New Roman" w:hAnsi="Times New Roman" w:cs="Times New Roman"/>
            <w:color w:val="000000"/>
            <w:sz w:val="22"/>
            <w:szCs w:val="22"/>
          </w:rPr>
          <w:t xml:space="preserve">main </w:t>
        </w:r>
      </w:ins>
      <w:r w:rsidRPr="004F5BE6">
        <w:rPr>
          <w:rFonts w:ascii="Times New Roman" w:hAnsi="Times New Roman" w:cs="Times New Roman"/>
          <w:color w:val="000000"/>
          <w:sz w:val="22"/>
          <w:szCs w:val="22"/>
        </w:rPr>
        <w:t>contribution to this project involves designing the attack vectors we choose to proceed with</w:t>
      </w:r>
      <w:ins w:id="28" w:author="Nicole Joseph" w:date="2015-10-11T00:31:00Z">
        <w:r w:rsidR="00FB07FF">
          <w:rPr>
            <w:rFonts w:ascii="Times New Roman" w:hAnsi="Times New Roman" w:cs="Times New Roman"/>
            <w:color w:val="000000"/>
            <w:sz w:val="22"/>
            <w:szCs w:val="22"/>
          </w:rPr>
          <w:t>,</w:t>
        </w:r>
      </w:ins>
      <w:r w:rsidRPr="004F5BE6">
        <w:rPr>
          <w:rFonts w:ascii="Times New Roman" w:hAnsi="Times New Roman" w:cs="Times New Roman"/>
          <w:color w:val="000000"/>
          <w:sz w:val="22"/>
          <w:szCs w:val="22"/>
        </w:rPr>
        <w:t xml:space="preserve"> and carrying out the implementation of those attacks. </w:t>
      </w:r>
    </w:p>
    <w:p w:rsidR="004F5BE6" w:rsidRPr="004F5BE6" w:rsidRDefault="004F5BE6" w:rsidP="004F5BE6">
      <w:pPr>
        <w:rPr>
          <w:rFonts w:ascii="Times" w:eastAsia="Times New Roman" w:hAnsi="Times" w:cs="Times New Roman"/>
          <w:sz w:val="20"/>
          <w:szCs w:val="20"/>
        </w:rPr>
      </w:pPr>
    </w:p>
    <w:p w:rsidR="004F5BE6" w:rsidRPr="004F5BE6" w:rsidRDefault="004F5BE6" w:rsidP="004F5BE6">
      <w:pPr>
        <w:rPr>
          <w:rFonts w:ascii="Times" w:hAnsi="Times" w:cs="Times New Roman"/>
          <w:sz w:val="20"/>
          <w:szCs w:val="20"/>
        </w:rPr>
      </w:pPr>
      <w:r w:rsidRPr="004F5BE6">
        <w:rPr>
          <w:rFonts w:ascii="Times New Roman" w:hAnsi="Times New Roman" w:cs="Times New Roman"/>
          <w:color w:val="000000"/>
          <w:sz w:val="22"/>
          <w:szCs w:val="22"/>
        </w:rPr>
        <w:t xml:space="preserve">What I find interesting about these systems is that this trend of “connectedness” is not simply isolated to </w:t>
      </w:r>
      <w:proofErr w:type="gramStart"/>
      <w:r w:rsidRPr="004F5BE6">
        <w:rPr>
          <w:rFonts w:ascii="Times New Roman" w:hAnsi="Times New Roman" w:cs="Times New Roman"/>
          <w:color w:val="000000"/>
          <w:sz w:val="22"/>
          <w:szCs w:val="22"/>
        </w:rPr>
        <w:t>internet</w:t>
      </w:r>
      <w:proofErr w:type="gramEnd"/>
      <w:r w:rsidRPr="004F5BE6">
        <w:rPr>
          <w:rFonts w:ascii="Times New Roman" w:hAnsi="Times New Roman" w:cs="Times New Roman"/>
          <w:color w:val="000000"/>
          <w:sz w:val="22"/>
          <w:szCs w:val="22"/>
        </w:rPr>
        <w:t xml:space="preserve"> powered garage doors and smart thermostats</w:t>
      </w:r>
      <w:ins w:id="29" w:author="Nicole Joseph" w:date="2015-10-11T00:32:00Z">
        <w:r w:rsidR="00FB07FF">
          <w:rPr>
            <w:rFonts w:ascii="Times New Roman" w:hAnsi="Times New Roman" w:cs="Times New Roman"/>
            <w:color w:val="000000"/>
            <w:sz w:val="22"/>
            <w:szCs w:val="22"/>
          </w:rPr>
          <w:t xml:space="preserve">. Instead, </w:t>
        </w:r>
      </w:ins>
      <w:del w:id="30" w:author="Nicole Joseph" w:date="2015-10-11T00:32:00Z">
        <w:r w:rsidRPr="004F5BE6" w:rsidDel="00FB07FF">
          <w:rPr>
            <w:rFonts w:ascii="Times New Roman" w:hAnsi="Times New Roman" w:cs="Times New Roman"/>
            <w:color w:val="000000"/>
            <w:sz w:val="22"/>
            <w:szCs w:val="22"/>
          </w:rPr>
          <w:delText xml:space="preserve"> - </w:delText>
        </w:r>
      </w:del>
      <w:r w:rsidRPr="004F5BE6">
        <w:rPr>
          <w:rFonts w:ascii="Times New Roman" w:hAnsi="Times New Roman" w:cs="Times New Roman"/>
          <w:color w:val="000000"/>
          <w:sz w:val="22"/>
          <w:szCs w:val="22"/>
        </w:rPr>
        <w:t xml:space="preserve">almost every field is interested in leveraging the power of the </w:t>
      </w:r>
      <w:proofErr w:type="gramStart"/>
      <w:r w:rsidRPr="004F5BE6">
        <w:rPr>
          <w:rFonts w:ascii="Times New Roman" w:hAnsi="Times New Roman" w:cs="Times New Roman"/>
          <w:color w:val="000000"/>
          <w:sz w:val="22"/>
          <w:szCs w:val="22"/>
        </w:rPr>
        <w:t>internet</w:t>
      </w:r>
      <w:proofErr w:type="gramEnd"/>
      <w:r w:rsidRPr="004F5BE6">
        <w:rPr>
          <w:rFonts w:ascii="Times New Roman" w:hAnsi="Times New Roman" w:cs="Times New Roman"/>
          <w:color w:val="000000"/>
          <w:sz w:val="22"/>
          <w:szCs w:val="22"/>
        </w:rPr>
        <w:t xml:space="preserve"> and cloud services to improve its efficacy. </w:t>
      </w:r>
      <w:commentRangeStart w:id="31"/>
      <w:r w:rsidRPr="004F5BE6">
        <w:rPr>
          <w:rFonts w:ascii="Times New Roman" w:hAnsi="Times New Roman" w:cs="Times New Roman"/>
          <w:color w:val="000000"/>
          <w:sz w:val="22"/>
          <w:szCs w:val="22"/>
        </w:rPr>
        <w:t xml:space="preserve">One observation I have about these new systems is that </w:t>
      </w:r>
      <w:commentRangeEnd w:id="31"/>
      <w:r w:rsidR="00FB07FF">
        <w:rPr>
          <w:rStyle w:val="CommentReference"/>
        </w:rPr>
        <w:commentReference w:id="31"/>
      </w:r>
      <w:r w:rsidRPr="004F5BE6">
        <w:rPr>
          <w:rFonts w:ascii="Times New Roman" w:hAnsi="Times New Roman" w:cs="Times New Roman"/>
          <w:color w:val="000000"/>
          <w:sz w:val="22"/>
          <w:szCs w:val="22"/>
        </w:rPr>
        <w:t xml:space="preserve">they all appear to be implementing their own “standards” for communication between devices and between the cloud, and because of this, each implementation is susceptible to independent vulnerabilities. One solution </w:t>
      </w:r>
      <w:del w:id="32" w:author="Nicole Joseph" w:date="2015-10-11T00:33:00Z">
        <w:r w:rsidRPr="004F5BE6" w:rsidDel="00FB07FF">
          <w:rPr>
            <w:rFonts w:ascii="Times New Roman" w:hAnsi="Times New Roman" w:cs="Times New Roman"/>
            <w:color w:val="000000"/>
            <w:sz w:val="22"/>
            <w:szCs w:val="22"/>
          </w:rPr>
          <w:delText xml:space="preserve">that </w:delText>
        </w:r>
      </w:del>
      <w:r w:rsidRPr="004F5BE6">
        <w:rPr>
          <w:rFonts w:ascii="Times New Roman" w:hAnsi="Times New Roman" w:cs="Times New Roman"/>
          <w:color w:val="000000"/>
          <w:sz w:val="22"/>
          <w:szCs w:val="22"/>
        </w:rPr>
        <w:t xml:space="preserve">I believe will mitigate some of the more trivial vulnerabilities is the introduction of an </w:t>
      </w:r>
      <w:proofErr w:type="spellStart"/>
      <w:r w:rsidRPr="004F5BE6">
        <w:rPr>
          <w:rFonts w:ascii="Times New Roman" w:hAnsi="Times New Roman" w:cs="Times New Roman"/>
          <w:color w:val="000000"/>
          <w:sz w:val="22"/>
          <w:szCs w:val="22"/>
        </w:rPr>
        <w:t>IoT</w:t>
      </w:r>
      <w:proofErr w:type="spellEnd"/>
      <w:r w:rsidRPr="004F5BE6">
        <w:rPr>
          <w:rFonts w:ascii="Times New Roman" w:hAnsi="Times New Roman" w:cs="Times New Roman"/>
          <w:color w:val="000000"/>
          <w:sz w:val="22"/>
          <w:szCs w:val="22"/>
        </w:rPr>
        <w:t xml:space="preserve"> networking protocol with a focus on security - one that every device must adhere to if it wishes to be commercially available. While there are many companies and research groups working on this </w:t>
      </w:r>
      <w:commentRangeStart w:id="33"/>
      <w:r w:rsidRPr="004F5BE6">
        <w:rPr>
          <w:rFonts w:ascii="Times New Roman" w:hAnsi="Times New Roman" w:cs="Times New Roman"/>
          <w:color w:val="000000"/>
          <w:sz w:val="22"/>
          <w:szCs w:val="22"/>
        </w:rPr>
        <w:t>(for example, Qualcomm pushing for “</w:t>
      </w:r>
      <w:proofErr w:type="spellStart"/>
      <w:r w:rsidRPr="004F5BE6">
        <w:rPr>
          <w:rFonts w:ascii="Times New Roman" w:hAnsi="Times New Roman" w:cs="Times New Roman"/>
          <w:color w:val="000000"/>
          <w:sz w:val="22"/>
          <w:szCs w:val="22"/>
        </w:rPr>
        <w:t>AllJoyn</w:t>
      </w:r>
      <w:proofErr w:type="spellEnd"/>
      <w:r w:rsidRPr="004F5BE6">
        <w:rPr>
          <w:rFonts w:ascii="Times New Roman" w:hAnsi="Times New Roman" w:cs="Times New Roman"/>
          <w:color w:val="000000"/>
          <w:sz w:val="22"/>
          <w:szCs w:val="22"/>
        </w:rPr>
        <w:t>”, while Google is pushing “Thread”)</w:t>
      </w:r>
      <w:commentRangeEnd w:id="33"/>
      <w:r w:rsidR="00FB07FF">
        <w:rPr>
          <w:rStyle w:val="CommentReference"/>
        </w:rPr>
        <w:commentReference w:id="33"/>
      </w:r>
      <w:r w:rsidRPr="004F5BE6">
        <w:rPr>
          <w:rFonts w:ascii="Times New Roman" w:hAnsi="Times New Roman" w:cs="Times New Roman"/>
          <w:color w:val="000000"/>
          <w:sz w:val="22"/>
          <w:szCs w:val="22"/>
        </w:rPr>
        <w:t xml:space="preserve">, it is currently unclear which protocol is in fact “better” from a security perspective. </w:t>
      </w:r>
      <w:commentRangeStart w:id="34"/>
      <w:r w:rsidRPr="004F5BE6">
        <w:rPr>
          <w:rFonts w:ascii="Times New Roman" w:hAnsi="Times New Roman" w:cs="Times New Roman"/>
          <w:color w:val="000000"/>
          <w:sz w:val="22"/>
          <w:szCs w:val="22"/>
        </w:rPr>
        <w:t>I believe</w:t>
      </w:r>
      <w:commentRangeEnd w:id="34"/>
      <w:r w:rsidR="006A4D6D">
        <w:rPr>
          <w:rStyle w:val="CommentReference"/>
        </w:rPr>
        <w:commentReference w:id="34"/>
      </w:r>
      <w:r w:rsidRPr="004F5BE6">
        <w:rPr>
          <w:rFonts w:ascii="Times New Roman" w:hAnsi="Times New Roman" w:cs="Times New Roman"/>
          <w:color w:val="000000"/>
          <w:sz w:val="22"/>
          <w:szCs w:val="22"/>
        </w:rPr>
        <w:t xml:space="preserve"> that a protocol with a focus on security and privacy of information in this new age of </w:t>
      </w:r>
      <w:proofErr w:type="spellStart"/>
      <w:r w:rsidRPr="004F5BE6">
        <w:rPr>
          <w:rFonts w:ascii="Times New Roman" w:hAnsi="Times New Roman" w:cs="Times New Roman"/>
          <w:color w:val="000000"/>
          <w:sz w:val="22"/>
          <w:szCs w:val="22"/>
        </w:rPr>
        <w:t>IoT</w:t>
      </w:r>
      <w:proofErr w:type="spellEnd"/>
      <w:r w:rsidRPr="004F5BE6">
        <w:rPr>
          <w:rFonts w:ascii="Times New Roman" w:hAnsi="Times New Roman" w:cs="Times New Roman"/>
          <w:color w:val="000000"/>
          <w:sz w:val="22"/>
          <w:szCs w:val="22"/>
        </w:rPr>
        <w:t xml:space="preserve"> devices is an instrumental part of the solution to this problem. </w:t>
      </w:r>
    </w:p>
    <w:p w:rsidR="004F5BE6" w:rsidRPr="004F5BE6" w:rsidRDefault="004F5BE6" w:rsidP="004F5BE6">
      <w:pPr>
        <w:rPr>
          <w:rFonts w:ascii="Times" w:eastAsia="Times New Roman" w:hAnsi="Times" w:cs="Times New Roman"/>
          <w:sz w:val="20"/>
          <w:szCs w:val="20"/>
        </w:rPr>
      </w:pPr>
    </w:p>
    <w:p w:rsidR="004F5BE6" w:rsidRPr="004F5BE6" w:rsidRDefault="004F5BE6" w:rsidP="004F5BE6">
      <w:pPr>
        <w:rPr>
          <w:rFonts w:ascii="Times" w:hAnsi="Times" w:cs="Times New Roman"/>
          <w:sz w:val="20"/>
          <w:szCs w:val="20"/>
        </w:rPr>
      </w:pPr>
      <w:r w:rsidRPr="004F5BE6">
        <w:rPr>
          <w:rFonts w:ascii="Times New Roman" w:hAnsi="Times New Roman" w:cs="Times New Roman"/>
          <w:color w:val="000000"/>
          <w:sz w:val="22"/>
          <w:szCs w:val="22"/>
        </w:rPr>
        <w:t xml:space="preserve">Pursuing a </w:t>
      </w:r>
      <w:del w:id="35" w:author="Nicole Joseph" w:date="2015-10-11T00:37:00Z">
        <w:r w:rsidRPr="004F5BE6" w:rsidDel="006A4D6D">
          <w:rPr>
            <w:rFonts w:ascii="Times New Roman" w:hAnsi="Times New Roman" w:cs="Times New Roman"/>
            <w:color w:val="000000"/>
            <w:sz w:val="22"/>
            <w:szCs w:val="22"/>
          </w:rPr>
          <w:delText xml:space="preserve">doctorate </w:delText>
        </w:r>
      </w:del>
      <w:ins w:id="36" w:author="Nicole Joseph" w:date="2015-10-11T00:37:00Z">
        <w:r w:rsidR="006A4D6D">
          <w:rPr>
            <w:rFonts w:ascii="Times New Roman" w:hAnsi="Times New Roman" w:cs="Times New Roman"/>
            <w:color w:val="000000"/>
            <w:sz w:val="22"/>
            <w:szCs w:val="22"/>
          </w:rPr>
          <w:t>doctoral</w:t>
        </w:r>
        <w:r w:rsidR="006A4D6D" w:rsidRPr="004F5BE6">
          <w:rPr>
            <w:rFonts w:ascii="Times New Roman" w:hAnsi="Times New Roman" w:cs="Times New Roman"/>
            <w:color w:val="000000"/>
            <w:sz w:val="22"/>
            <w:szCs w:val="22"/>
          </w:rPr>
          <w:t xml:space="preserve"> </w:t>
        </w:r>
      </w:ins>
      <w:r w:rsidRPr="004F5BE6">
        <w:rPr>
          <w:rFonts w:ascii="Times New Roman" w:hAnsi="Times New Roman" w:cs="Times New Roman"/>
          <w:color w:val="000000"/>
          <w:sz w:val="22"/>
          <w:szCs w:val="22"/>
        </w:rPr>
        <w:t xml:space="preserve">degree is the best option for me to explore both my personal and technical interests. Doing research allows me to reconcile both the technical knowledge and problem solving skills gained from coursework and apply these skills to solving real world problems. </w:t>
      </w:r>
      <w:commentRangeStart w:id="37"/>
      <w:r w:rsidRPr="004F5BE6">
        <w:rPr>
          <w:rFonts w:ascii="Times New Roman" w:hAnsi="Times New Roman" w:cs="Times New Roman"/>
          <w:color w:val="000000"/>
          <w:sz w:val="22"/>
          <w:szCs w:val="22"/>
        </w:rPr>
        <w:t xml:space="preserve">I have always been excited to be </w:t>
      </w:r>
      <w:commentRangeEnd w:id="37"/>
      <w:r w:rsidR="006A4D6D">
        <w:rPr>
          <w:rStyle w:val="CommentReference"/>
        </w:rPr>
        <w:commentReference w:id="37"/>
      </w:r>
      <w:r w:rsidRPr="004F5BE6">
        <w:rPr>
          <w:rFonts w:ascii="Times New Roman" w:hAnsi="Times New Roman" w:cs="Times New Roman"/>
          <w:color w:val="000000"/>
          <w:sz w:val="22"/>
          <w:szCs w:val="22"/>
        </w:rPr>
        <w:t xml:space="preserve">on the cutting edge of technology, and working in a </w:t>
      </w:r>
      <w:del w:id="38" w:author="Nicole Joseph" w:date="2015-10-11T00:42:00Z">
        <w:r w:rsidRPr="004F5BE6" w:rsidDel="006A4D6D">
          <w:rPr>
            <w:rFonts w:ascii="Times New Roman" w:hAnsi="Times New Roman" w:cs="Times New Roman"/>
            <w:color w:val="000000"/>
            <w:sz w:val="22"/>
            <w:szCs w:val="22"/>
          </w:rPr>
          <w:delText>research oriented</w:delText>
        </w:r>
      </w:del>
      <w:ins w:id="39" w:author="Nicole Joseph" w:date="2015-10-11T00:42:00Z">
        <w:r w:rsidR="006A4D6D" w:rsidRPr="004F5BE6">
          <w:rPr>
            <w:rFonts w:ascii="Times New Roman" w:hAnsi="Times New Roman" w:cs="Times New Roman"/>
            <w:color w:val="000000"/>
            <w:sz w:val="22"/>
            <w:szCs w:val="22"/>
          </w:rPr>
          <w:t>research-oriented</w:t>
        </w:r>
      </w:ins>
      <w:r w:rsidRPr="004F5BE6">
        <w:rPr>
          <w:rFonts w:ascii="Times New Roman" w:hAnsi="Times New Roman" w:cs="Times New Roman"/>
          <w:color w:val="000000"/>
          <w:sz w:val="22"/>
          <w:szCs w:val="22"/>
        </w:rPr>
        <w:t xml:space="preserve"> field provides me with that opportunity. My experiences with research have not only helped solidify my technical knowledge and </w:t>
      </w:r>
      <w:del w:id="40" w:author="Nicole Joseph" w:date="2015-10-11T00:43:00Z">
        <w:r w:rsidRPr="004F5BE6" w:rsidDel="006A4D6D">
          <w:rPr>
            <w:rFonts w:ascii="Times New Roman" w:hAnsi="Times New Roman" w:cs="Times New Roman"/>
            <w:color w:val="000000"/>
            <w:sz w:val="22"/>
            <w:szCs w:val="22"/>
          </w:rPr>
          <w:delText>problem solving</w:delText>
        </w:r>
      </w:del>
      <w:ins w:id="41" w:author="Nicole Joseph" w:date="2015-10-11T00:43:00Z">
        <w:r w:rsidR="006A4D6D" w:rsidRPr="004F5BE6">
          <w:rPr>
            <w:rFonts w:ascii="Times New Roman" w:hAnsi="Times New Roman" w:cs="Times New Roman"/>
            <w:color w:val="000000"/>
            <w:sz w:val="22"/>
            <w:szCs w:val="22"/>
          </w:rPr>
          <w:t>problem-solving</w:t>
        </w:r>
      </w:ins>
      <w:r w:rsidRPr="004F5BE6">
        <w:rPr>
          <w:rFonts w:ascii="Times New Roman" w:hAnsi="Times New Roman" w:cs="Times New Roman"/>
          <w:color w:val="000000"/>
          <w:sz w:val="22"/>
          <w:szCs w:val="22"/>
        </w:rPr>
        <w:t xml:space="preserve"> skills, but have also instilled an </w:t>
      </w:r>
      <w:commentRangeStart w:id="42"/>
      <w:r w:rsidRPr="004F5BE6">
        <w:rPr>
          <w:rFonts w:ascii="Times New Roman" w:hAnsi="Times New Roman" w:cs="Times New Roman"/>
          <w:color w:val="000000"/>
          <w:sz w:val="22"/>
          <w:szCs w:val="22"/>
        </w:rPr>
        <w:t xml:space="preserve">appreciation and passion for teaching. I am currently an undergraduate teaching assistant for EECS 388, the introductory computer security course at the </w:t>
      </w:r>
      <w:r w:rsidRPr="004F5BE6">
        <w:rPr>
          <w:rFonts w:ascii="Times New Roman" w:hAnsi="Times New Roman" w:cs="Times New Roman"/>
          <w:color w:val="000000"/>
          <w:sz w:val="22"/>
          <w:szCs w:val="22"/>
        </w:rPr>
        <w:lastRenderedPageBreak/>
        <w:t xml:space="preserve">University of Michigan, and have enjoyed it immensely, and I feel pursuing a </w:t>
      </w:r>
      <w:proofErr w:type="spellStart"/>
      <w:r w:rsidRPr="004F5BE6">
        <w:rPr>
          <w:rFonts w:ascii="Times New Roman" w:hAnsi="Times New Roman" w:cs="Times New Roman"/>
          <w:color w:val="000000"/>
          <w:sz w:val="22"/>
          <w:szCs w:val="22"/>
        </w:rPr>
        <w:t>Ph.D</w:t>
      </w:r>
      <w:proofErr w:type="spellEnd"/>
      <w:r w:rsidRPr="004F5BE6">
        <w:rPr>
          <w:rFonts w:ascii="Times New Roman" w:hAnsi="Times New Roman" w:cs="Times New Roman"/>
          <w:color w:val="000000"/>
          <w:sz w:val="22"/>
          <w:szCs w:val="22"/>
        </w:rPr>
        <w:t xml:space="preserve"> will allow me to explore that passion more deeply.</w:t>
      </w:r>
      <w:commentRangeEnd w:id="42"/>
      <w:r w:rsidR="006A4D6D">
        <w:rPr>
          <w:rStyle w:val="CommentReference"/>
        </w:rPr>
        <w:commentReference w:id="42"/>
      </w:r>
    </w:p>
    <w:p w:rsidR="004F5BE6" w:rsidRPr="004F5BE6" w:rsidRDefault="004F5BE6" w:rsidP="004F5BE6">
      <w:pPr>
        <w:rPr>
          <w:rFonts w:ascii="Times" w:eastAsia="Times New Roman" w:hAnsi="Times" w:cs="Times New Roman"/>
          <w:sz w:val="20"/>
          <w:szCs w:val="20"/>
        </w:rPr>
      </w:pPr>
    </w:p>
    <w:p w:rsidR="004F5BE6" w:rsidRPr="004F5BE6" w:rsidRDefault="004F5BE6" w:rsidP="004F5BE6">
      <w:pPr>
        <w:rPr>
          <w:rFonts w:ascii="Times" w:hAnsi="Times" w:cs="Times New Roman"/>
          <w:sz w:val="20"/>
          <w:szCs w:val="20"/>
        </w:rPr>
      </w:pPr>
      <w:commentRangeStart w:id="43"/>
      <w:r w:rsidRPr="004F5BE6">
        <w:rPr>
          <w:rFonts w:ascii="Times New Roman" w:hAnsi="Times New Roman" w:cs="Times New Roman"/>
          <w:color w:val="000000"/>
          <w:sz w:val="22"/>
          <w:szCs w:val="22"/>
        </w:rPr>
        <w:t>&lt;</w:t>
      </w:r>
      <w:proofErr w:type="gramStart"/>
      <w:r w:rsidRPr="004F5BE6">
        <w:rPr>
          <w:rFonts w:ascii="Times New Roman" w:hAnsi="Times New Roman" w:cs="Times New Roman"/>
          <w:color w:val="000000"/>
          <w:sz w:val="22"/>
          <w:szCs w:val="22"/>
        </w:rPr>
        <w:t>insert</w:t>
      </w:r>
      <w:proofErr w:type="gramEnd"/>
      <w:r w:rsidRPr="004F5BE6">
        <w:rPr>
          <w:rFonts w:ascii="Times New Roman" w:hAnsi="Times New Roman" w:cs="Times New Roman"/>
          <w:color w:val="000000"/>
          <w:sz w:val="22"/>
          <w:szCs w:val="22"/>
        </w:rPr>
        <w:t xml:space="preserve"> college specific paragraph&gt;</w:t>
      </w:r>
      <w:commentRangeEnd w:id="43"/>
      <w:r w:rsidR="006A4D6D">
        <w:rPr>
          <w:rStyle w:val="CommentReference"/>
        </w:rPr>
        <w:commentReference w:id="43"/>
      </w:r>
    </w:p>
    <w:p w:rsidR="004F5BE6" w:rsidRPr="004F5BE6" w:rsidRDefault="004F5BE6" w:rsidP="004F5BE6">
      <w:pPr>
        <w:rPr>
          <w:rFonts w:ascii="Times" w:eastAsia="Times New Roman" w:hAnsi="Times" w:cs="Times New Roman"/>
          <w:sz w:val="20"/>
          <w:szCs w:val="20"/>
        </w:rPr>
      </w:pPr>
      <w:r w:rsidRPr="004F5BE6">
        <w:rPr>
          <w:rFonts w:ascii="Times" w:eastAsia="Times New Roman" w:hAnsi="Times" w:cs="Times New Roman"/>
          <w:sz w:val="20"/>
          <w:szCs w:val="20"/>
        </w:rPr>
        <w:br/>
      </w:r>
      <w:commentRangeStart w:id="44"/>
      <w:r w:rsidRPr="004F5BE6">
        <w:rPr>
          <w:rFonts w:ascii="Times New Roman" w:eastAsia="Times New Roman" w:hAnsi="Times New Roman" w:cs="Times New Roman"/>
          <w:color w:val="000000"/>
          <w:sz w:val="22"/>
          <w:szCs w:val="22"/>
        </w:rPr>
        <w:t xml:space="preserve">I feel </w:t>
      </w:r>
      <w:commentRangeEnd w:id="44"/>
      <w:r w:rsidR="006A4D6D">
        <w:rPr>
          <w:rStyle w:val="CommentReference"/>
        </w:rPr>
        <w:commentReference w:id="44"/>
      </w:r>
      <w:r w:rsidRPr="004F5BE6">
        <w:rPr>
          <w:rFonts w:ascii="Times New Roman" w:eastAsia="Times New Roman" w:hAnsi="Times New Roman" w:cs="Times New Roman"/>
          <w:color w:val="000000"/>
          <w:sz w:val="22"/>
          <w:szCs w:val="22"/>
        </w:rPr>
        <w:t xml:space="preserve">my undergraduate experiences have prepared me to do well </w:t>
      </w:r>
      <w:commentRangeStart w:id="45"/>
      <w:r w:rsidRPr="004F5BE6">
        <w:rPr>
          <w:rFonts w:ascii="Times New Roman" w:eastAsia="Times New Roman" w:hAnsi="Times New Roman" w:cs="Times New Roman"/>
          <w:color w:val="000000"/>
          <w:sz w:val="22"/>
          <w:szCs w:val="22"/>
        </w:rPr>
        <w:t>in graduate school at &lt;</w:t>
      </w:r>
      <w:proofErr w:type="spellStart"/>
      <w:r w:rsidRPr="004F5BE6">
        <w:rPr>
          <w:rFonts w:ascii="Times New Roman" w:eastAsia="Times New Roman" w:hAnsi="Times New Roman" w:cs="Times New Roman"/>
          <w:color w:val="000000"/>
          <w:sz w:val="22"/>
          <w:szCs w:val="22"/>
        </w:rPr>
        <w:t>xyzuniversity</w:t>
      </w:r>
      <w:proofErr w:type="spellEnd"/>
      <w:r w:rsidRPr="004F5BE6">
        <w:rPr>
          <w:rFonts w:ascii="Times New Roman" w:eastAsia="Times New Roman" w:hAnsi="Times New Roman" w:cs="Times New Roman"/>
          <w:color w:val="000000"/>
          <w:sz w:val="22"/>
          <w:szCs w:val="22"/>
        </w:rPr>
        <w:t xml:space="preserve">&gt;. </w:t>
      </w:r>
      <w:commentRangeEnd w:id="45"/>
      <w:r w:rsidR="006A4D6D">
        <w:rPr>
          <w:rStyle w:val="CommentReference"/>
        </w:rPr>
        <w:commentReference w:id="45"/>
      </w:r>
      <w:r w:rsidRPr="004F5BE6">
        <w:rPr>
          <w:rFonts w:ascii="Times New Roman" w:eastAsia="Times New Roman" w:hAnsi="Times New Roman" w:cs="Times New Roman"/>
          <w:color w:val="000000"/>
          <w:sz w:val="22"/>
          <w:szCs w:val="22"/>
        </w:rPr>
        <w:t xml:space="preserve">I am passionate about distributed technologies and security, excited about the opportunity to delve deeply into research, and looking forward to becoming a better teacher. My learning experiences from both my independent research and </w:t>
      </w:r>
      <w:ins w:id="46" w:author="Nicole Joseph" w:date="2015-10-11T00:45:00Z">
        <w:r w:rsidR="006A4D6D">
          <w:rPr>
            <w:rFonts w:ascii="Times New Roman" w:eastAsia="Times New Roman" w:hAnsi="Times New Roman" w:cs="Times New Roman"/>
            <w:color w:val="000000"/>
            <w:sz w:val="22"/>
            <w:szCs w:val="22"/>
          </w:rPr>
          <w:t xml:space="preserve">my </w:t>
        </w:r>
      </w:ins>
      <w:r w:rsidRPr="004F5BE6">
        <w:rPr>
          <w:rFonts w:ascii="Times New Roman" w:eastAsia="Times New Roman" w:hAnsi="Times New Roman" w:cs="Times New Roman"/>
          <w:color w:val="000000"/>
          <w:sz w:val="22"/>
          <w:szCs w:val="22"/>
        </w:rPr>
        <w:t xml:space="preserve">work under my research advisor have solidified my interest in pursuing a </w:t>
      </w:r>
      <w:proofErr w:type="spellStart"/>
      <w:r w:rsidRPr="004F5BE6">
        <w:rPr>
          <w:rFonts w:ascii="Times New Roman" w:eastAsia="Times New Roman" w:hAnsi="Times New Roman" w:cs="Times New Roman"/>
          <w:color w:val="000000"/>
          <w:sz w:val="22"/>
          <w:szCs w:val="22"/>
        </w:rPr>
        <w:t>Ph.D</w:t>
      </w:r>
      <w:proofErr w:type="spellEnd"/>
      <w:r w:rsidRPr="004F5BE6">
        <w:rPr>
          <w:rFonts w:ascii="Times New Roman" w:eastAsia="Times New Roman" w:hAnsi="Times New Roman" w:cs="Times New Roman"/>
          <w:color w:val="000000"/>
          <w:sz w:val="22"/>
          <w:szCs w:val="22"/>
        </w:rPr>
        <w:t xml:space="preserve">, and ultimately, have led me to pursue a career in research. </w:t>
      </w:r>
      <w:commentRangeStart w:id="47"/>
      <w:r w:rsidRPr="004F5BE6">
        <w:rPr>
          <w:rFonts w:ascii="Times New Roman" w:eastAsia="Times New Roman" w:hAnsi="Times New Roman" w:cs="Times New Roman"/>
          <w:color w:val="000000"/>
          <w:sz w:val="22"/>
          <w:szCs w:val="22"/>
        </w:rPr>
        <w:t>Through pursuing my graduate studies at &lt;</w:t>
      </w:r>
      <w:proofErr w:type="spellStart"/>
      <w:r w:rsidRPr="004F5BE6">
        <w:rPr>
          <w:rFonts w:ascii="Times New Roman" w:eastAsia="Times New Roman" w:hAnsi="Times New Roman" w:cs="Times New Roman"/>
          <w:color w:val="000000"/>
          <w:sz w:val="22"/>
          <w:szCs w:val="22"/>
        </w:rPr>
        <w:t>xyzuniversity</w:t>
      </w:r>
      <w:proofErr w:type="spellEnd"/>
      <w:r w:rsidRPr="004F5BE6">
        <w:rPr>
          <w:rFonts w:ascii="Times New Roman" w:eastAsia="Times New Roman" w:hAnsi="Times New Roman" w:cs="Times New Roman"/>
          <w:color w:val="000000"/>
          <w:sz w:val="22"/>
          <w:szCs w:val="22"/>
        </w:rPr>
        <w:t>&gt;, I am dedicated to becoming the best researcher and teacher that I can be.</w:t>
      </w:r>
      <w:commentRangeEnd w:id="47"/>
      <w:r w:rsidR="006A4D6D">
        <w:rPr>
          <w:rStyle w:val="CommentReference"/>
        </w:rPr>
        <w:commentReference w:id="47"/>
      </w:r>
    </w:p>
    <w:p w:rsidR="005A72CD" w:rsidRDefault="005A72CD">
      <w:pPr>
        <w:rPr>
          <w:ins w:id="48" w:author="Nicole Joseph" w:date="2015-10-11T00:46:00Z"/>
        </w:rPr>
      </w:pPr>
    </w:p>
    <w:p w:rsidR="00DA77BD" w:rsidRDefault="00DA77BD">
      <w:pPr>
        <w:rPr>
          <w:ins w:id="49" w:author="Nicole Joseph" w:date="2015-10-11T00:46:00Z"/>
        </w:rPr>
      </w:pPr>
    </w:p>
    <w:p w:rsidR="00DA77BD" w:rsidRDefault="00DA77BD">
      <w:pPr>
        <w:rPr>
          <w:ins w:id="50" w:author="Nicole Joseph" w:date="2015-10-11T00:46:00Z"/>
        </w:rPr>
      </w:pPr>
    </w:p>
    <w:p w:rsidR="00DA77BD" w:rsidRDefault="00DA77BD">
      <w:pPr>
        <w:rPr>
          <w:ins w:id="51" w:author="Nicole Joseph" w:date="2015-10-11T00:46:00Z"/>
        </w:rPr>
      </w:pPr>
    </w:p>
    <w:p w:rsidR="00DA77BD" w:rsidRDefault="00DA77BD">
      <w:pPr>
        <w:rPr>
          <w:ins w:id="52" w:author="Nicole Joseph" w:date="2015-10-11T00:46:00Z"/>
        </w:rPr>
      </w:pPr>
    </w:p>
    <w:p w:rsidR="00DA77BD" w:rsidRDefault="00DA77BD">
      <w:pPr>
        <w:rPr>
          <w:ins w:id="53" w:author="Nicole Joseph" w:date="2015-10-11T00:46:00Z"/>
        </w:rPr>
      </w:pPr>
    </w:p>
    <w:p w:rsidR="00DA77BD" w:rsidRDefault="00DA77BD">
      <w:pPr>
        <w:rPr>
          <w:ins w:id="54" w:author="Nicole Joseph" w:date="2015-10-11T00:46:00Z"/>
        </w:rPr>
      </w:pPr>
    </w:p>
    <w:p w:rsidR="00DA77BD" w:rsidRDefault="00DA77BD">
      <w:ins w:id="55" w:author="Nicole Joseph" w:date="2015-10-11T00:46:00Z">
        <w:r>
          <w:t>Awesome first draft! I really enjoyed reading this and learning more about what you are seeking to learn and do through pursuing your Ph.D. I think your writing style is professional and clear. It is evident you know what you want. It flows pretty nicely as well. I</w:t>
        </w:r>
      </w:ins>
      <w:ins w:id="56" w:author="Nicole Joseph" w:date="2015-10-11T00:48:00Z">
        <w:r>
          <w:t xml:space="preserve">’d fix the little things, and then make sure that there is enough analysis for the main reasons you want to pursue this degree. At times the analysis is thin. </w:t>
        </w:r>
      </w:ins>
      <w:ins w:id="57" w:author="Nicole Joseph" w:date="2015-10-11T00:49:00Z">
        <w:r>
          <w:t xml:space="preserve">End can be a bit stronger. Let’s chat through the whole thing! </w:t>
        </w:r>
      </w:ins>
      <w:bookmarkStart w:id="58" w:name="_GoBack"/>
      <w:bookmarkEnd w:id="58"/>
    </w:p>
    <w:sectPr w:rsidR="00DA77BD" w:rsidSect="000F313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Joseph" w:date="2015-10-10T23:47:00Z" w:initials="NJ">
    <w:p w:rsidR="006A4D6D" w:rsidRDefault="006A4D6D">
      <w:pPr>
        <w:pStyle w:val="CommentText"/>
      </w:pPr>
      <w:r>
        <w:rPr>
          <w:rStyle w:val="CommentReference"/>
        </w:rPr>
        <w:annotationRef/>
      </w:r>
      <w:r>
        <w:t>This should read “pursuing a doctorate” OR “pursuing a doctoral degree” but you can not pursue a doctorate degree.</w:t>
      </w:r>
    </w:p>
  </w:comment>
  <w:comment w:id="1" w:author="Nicole Joseph" w:date="2015-10-11T00:08:00Z" w:initials="NJ">
    <w:p w:rsidR="006A4D6D" w:rsidRDefault="006A4D6D">
      <w:pPr>
        <w:pStyle w:val="CommentText"/>
      </w:pPr>
      <w:r>
        <w:rPr>
          <w:rStyle w:val="CommentReference"/>
        </w:rPr>
        <w:annotationRef/>
      </w:r>
      <w:r>
        <w:t>“Namely” should always be followed by what you are naming. Maybe say “More specifically”</w:t>
      </w:r>
    </w:p>
  </w:comment>
  <w:comment w:id="3" w:author="Nicole Joseph" w:date="2015-10-11T00:15:00Z" w:initials="NJ">
    <w:p w:rsidR="006A4D6D" w:rsidRDefault="006A4D6D">
      <w:pPr>
        <w:pStyle w:val="CommentText"/>
      </w:pPr>
      <w:r>
        <w:rPr>
          <w:rStyle w:val="CommentReference"/>
        </w:rPr>
        <w:annotationRef/>
      </w:r>
      <w:r>
        <w:t>When I looked this up it seemed as though most sites hyphenated it. You may know more about that than I do…Use your discretion</w:t>
      </w:r>
    </w:p>
  </w:comment>
  <w:comment w:id="5" w:author="Nicole Joseph" w:date="2015-10-11T00:17:00Z" w:initials="NJ">
    <w:p w:rsidR="006A4D6D" w:rsidRDefault="006A4D6D">
      <w:pPr>
        <w:pStyle w:val="CommentText"/>
      </w:pPr>
      <w:r>
        <w:rPr>
          <w:rStyle w:val="CommentReference"/>
        </w:rPr>
        <w:annotationRef/>
      </w:r>
      <w:r>
        <w:t>Redundant – they are being added because they are new. Also already say new in the sentence. Slows it down</w:t>
      </w:r>
    </w:p>
  </w:comment>
  <w:comment w:id="6" w:author="Nicole Joseph" w:date="2015-10-11T00:20:00Z" w:initials="NJ">
    <w:p w:rsidR="006A4D6D" w:rsidRDefault="006A4D6D">
      <w:pPr>
        <w:pStyle w:val="CommentText"/>
      </w:pPr>
      <w:r>
        <w:rPr>
          <w:rStyle w:val="CommentReference"/>
        </w:rPr>
        <w:annotationRef/>
      </w:r>
      <w:r>
        <w:t xml:space="preserve">There could be a bit more discussion between the first and second parts of the last sentence. Seems thin and generic?  </w:t>
      </w:r>
    </w:p>
  </w:comment>
  <w:comment w:id="7" w:author="Nicole Joseph" w:date="2015-10-11T00:21:00Z" w:initials="NJ">
    <w:p w:rsidR="006A4D6D" w:rsidRDefault="006A4D6D">
      <w:pPr>
        <w:pStyle w:val="CommentText"/>
      </w:pPr>
      <w:r>
        <w:rPr>
          <w:rStyle w:val="CommentReference"/>
        </w:rPr>
        <w:annotationRef/>
      </w:r>
      <w:r>
        <w:t xml:space="preserve">Should it read “the </w:t>
      </w:r>
      <w:proofErr w:type="spellStart"/>
      <w:r>
        <w:t>IoT</w:t>
      </w:r>
      <w:proofErr w:type="spellEnd"/>
      <w:r>
        <w:t>”?</w:t>
      </w:r>
    </w:p>
  </w:comment>
  <w:comment w:id="8" w:author="Nicole Joseph" w:date="2015-10-11T00:24:00Z" w:initials="NJ">
    <w:p w:rsidR="006A4D6D" w:rsidRDefault="006A4D6D">
      <w:pPr>
        <w:pStyle w:val="CommentText"/>
      </w:pPr>
      <w:r>
        <w:rPr>
          <w:rStyle w:val="CommentReference"/>
        </w:rPr>
        <w:annotationRef/>
      </w:r>
      <w:r>
        <w:t>Not just adversaries, but anyone. Strange to mention an “opponent”</w:t>
      </w:r>
    </w:p>
  </w:comment>
  <w:comment w:id="11" w:author="Nicole Joseph" w:date="2015-10-11T00:25:00Z" w:initials="NJ">
    <w:p w:rsidR="006A4D6D" w:rsidRDefault="006A4D6D">
      <w:pPr>
        <w:pStyle w:val="CommentText"/>
      </w:pPr>
      <w:r>
        <w:rPr>
          <w:rStyle w:val="CommentReference"/>
        </w:rPr>
        <w:annotationRef/>
      </w:r>
      <w:r>
        <w:t>Wordy</w:t>
      </w:r>
    </w:p>
  </w:comment>
  <w:comment w:id="17" w:author="Nicole Joseph" w:date="2015-10-11T00:27:00Z" w:initials="NJ">
    <w:p w:rsidR="006A4D6D" w:rsidRDefault="006A4D6D" w:rsidP="00FB07FF">
      <w:pPr>
        <w:pStyle w:val="CommentText"/>
        <w:tabs>
          <w:tab w:val="left" w:pos="3420"/>
        </w:tabs>
      </w:pPr>
      <w:r>
        <w:rPr>
          <w:rStyle w:val="CommentReference"/>
        </w:rPr>
        <w:annotationRef/>
      </w:r>
      <w:r>
        <w:t>Try not to overstate anything. Delete.</w:t>
      </w:r>
    </w:p>
  </w:comment>
  <w:comment w:id="18" w:author="Nicole Joseph" w:date="2015-10-11T00:28:00Z" w:initials="NJ">
    <w:p w:rsidR="006A4D6D" w:rsidRDefault="006A4D6D">
      <w:pPr>
        <w:pStyle w:val="CommentText"/>
      </w:pPr>
      <w:r>
        <w:rPr>
          <w:rStyle w:val="CommentReference"/>
        </w:rPr>
        <w:annotationRef/>
      </w:r>
      <w:r>
        <w:t xml:space="preserve">Novelty is the quality of being new. Either say it here, or later in the sentence, but not in both places. </w:t>
      </w:r>
    </w:p>
  </w:comment>
  <w:comment w:id="23" w:author="Nicole Joseph" w:date="2015-10-11T00:29:00Z" w:initials="NJ">
    <w:p w:rsidR="006A4D6D" w:rsidRDefault="006A4D6D">
      <w:pPr>
        <w:pStyle w:val="CommentText"/>
      </w:pPr>
      <w:r>
        <w:rPr>
          <w:rStyle w:val="CommentReference"/>
        </w:rPr>
        <w:annotationRef/>
      </w:r>
      <w:r>
        <w:t>Cyber-physical?</w:t>
      </w:r>
    </w:p>
  </w:comment>
  <w:comment w:id="24" w:author="Nicole Joseph" w:date="2015-10-11T00:30:00Z" w:initials="NJ">
    <w:p w:rsidR="006A4D6D" w:rsidRDefault="006A4D6D">
      <w:pPr>
        <w:pStyle w:val="CommentText"/>
      </w:pPr>
      <w:r>
        <w:rPr>
          <w:rStyle w:val="CommentReference"/>
        </w:rPr>
        <w:annotationRef/>
      </w:r>
      <w:r>
        <w:t>Missing a verb here</w:t>
      </w:r>
    </w:p>
  </w:comment>
  <w:comment w:id="31" w:author="Nicole Joseph" w:date="2015-10-11T00:32:00Z" w:initials="NJ">
    <w:p w:rsidR="006A4D6D" w:rsidRDefault="006A4D6D">
      <w:pPr>
        <w:pStyle w:val="CommentText"/>
      </w:pPr>
      <w:r>
        <w:rPr>
          <w:rStyle w:val="CommentReference"/>
        </w:rPr>
        <w:annotationRef/>
      </w:r>
      <w:r>
        <w:t>Wordy</w:t>
      </w:r>
    </w:p>
  </w:comment>
  <w:comment w:id="33" w:author="Nicole Joseph" w:date="2015-10-11T00:35:00Z" w:initials="NJ">
    <w:p w:rsidR="006A4D6D" w:rsidRDefault="006A4D6D">
      <w:pPr>
        <w:pStyle w:val="CommentText"/>
      </w:pPr>
      <w:r>
        <w:rPr>
          <w:rStyle w:val="CommentReference"/>
        </w:rPr>
        <w:annotationRef/>
      </w:r>
      <w:r>
        <w:t xml:space="preserve">Is this necessary? Maybe say "for example, Qualcomm's </w:t>
      </w:r>
    </w:p>
    <w:p w:rsidR="006A4D6D" w:rsidRDefault="006A4D6D">
      <w:pPr>
        <w:pStyle w:val="CommentText"/>
      </w:pPr>
      <w:r>
        <w:t>AllJoyn and Google's 'Thread'"</w:t>
      </w:r>
    </w:p>
  </w:comment>
  <w:comment w:id="34" w:author="Nicole Joseph" w:date="2015-10-11T00:36:00Z" w:initials="NJ">
    <w:p w:rsidR="006A4D6D" w:rsidRDefault="006A4D6D">
      <w:pPr>
        <w:pStyle w:val="CommentText"/>
      </w:pPr>
      <w:r>
        <w:rPr>
          <w:rStyle w:val="CommentReference"/>
        </w:rPr>
        <w:annotationRef/>
      </w:r>
      <w:r>
        <w:t xml:space="preserve">You use “I believe” a lot. As this is your personal statement, it is clear these are things you believe. Try to avoid continual use of this phrase. </w:t>
      </w:r>
    </w:p>
  </w:comment>
  <w:comment w:id="37" w:author="Nicole Joseph" w:date="2015-10-11T00:42:00Z" w:initials="NJ">
    <w:p w:rsidR="006A4D6D" w:rsidRDefault="006A4D6D">
      <w:pPr>
        <w:pStyle w:val="CommentText"/>
      </w:pPr>
      <w:r>
        <w:rPr>
          <w:rStyle w:val="CommentReference"/>
        </w:rPr>
        <w:annotationRef/>
      </w:r>
      <w:r>
        <w:t>Wordy. “It has always excited me to be"</w:t>
      </w:r>
    </w:p>
  </w:comment>
  <w:comment w:id="42" w:author="Nicole Joseph" w:date="2015-10-11T00:44:00Z" w:initials="NJ">
    <w:p w:rsidR="006A4D6D" w:rsidRDefault="006A4D6D">
      <w:pPr>
        <w:pStyle w:val="CommentText"/>
      </w:pPr>
      <w:r>
        <w:rPr>
          <w:rStyle w:val="CommentReference"/>
        </w:rPr>
        <w:annotationRef/>
      </w:r>
      <w:r>
        <w:t xml:space="preserve">Thin mention of something so big in terms of pursuing </w:t>
      </w:r>
      <w:proofErr w:type="spellStart"/>
      <w:r>
        <w:t>Ph.D</w:t>
      </w:r>
      <w:proofErr w:type="spellEnd"/>
      <w:r>
        <w:t>!</w:t>
      </w:r>
    </w:p>
  </w:comment>
  <w:comment w:id="43" w:author="Nicole Joseph" w:date="2015-10-11T00:44:00Z" w:initials="NJ">
    <w:p w:rsidR="006A4D6D" w:rsidRDefault="006A4D6D">
      <w:pPr>
        <w:pStyle w:val="CommentText"/>
      </w:pPr>
      <w:r>
        <w:rPr>
          <w:rStyle w:val="CommentReference"/>
        </w:rPr>
        <w:annotationRef/>
      </w:r>
      <w:r>
        <w:t>What’s this?</w:t>
      </w:r>
    </w:p>
  </w:comment>
  <w:comment w:id="44" w:author="Nicole Joseph" w:date="2015-10-11T00:45:00Z" w:initials="NJ">
    <w:p w:rsidR="006A4D6D" w:rsidRDefault="006A4D6D">
      <w:pPr>
        <w:pStyle w:val="CommentText"/>
      </w:pPr>
      <w:r>
        <w:rPr>
          <w:rStyle w:val="CommentReference"/>
        </w:rPr>
        <w:annotationRef/>
      </w:r>
      <w:r>
        <w:t>Potentially unnecessary.</w:t>
      </w:r>
    </w:p>
  </w:comment>
  <w:comment w:id="45" w:author="Nicole Joseph" w:date="2015-10-11T00:45:00Z" w:initials="NJ">
    <w:p w:rsidR="006A4D6D" w:rsidRDefault="006A4D6D">
      <w:pPr>
        <w:pStyle w:val="CommentText"/>
      </w:pPr>
      <w:r>
        <w:rPr>
          <w:rStyle w:val="CommentReference"/>
        </w:rPr>
        <w:annotationRef/>
      </w:r>
      <w:r>
        <w:t>Why specifically at this University?</w:t>
      </w:r>
    </w:p>
  </w:comment>
  <w:comment w:id="47" w:author="Nicole Joseph" w:date="2015-10-11T00:46:00Z" w:initials="NJ">
    <w:p w:rsidR="006A4D6D" w:rsidRDefault="006A4D6D">
      <w:pPr>
        <w:pStyle w:val="CommentText"/>
      </w:pPr>
      <w:r>
        <w:rPr>
          <w:rStyle w:val="CommentReference"/>
        </w:rPr>
        <w:annotationRef/>
      </w:r>
      <w:r>
        <w:t xml:space="preserve">Sentence reads funny in that it says you are only dedicated to something if you pursue your graduate studies there.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BE6"/>
    <w:rsid w:val="000F313E"/>
    <w:rsid w:val="002408BD"/>
    <w:rsid w:val="004F5BE6"/>
    <w:rsid w:val="005A72CD"/>
    <w:rsid w:val="00625B38"/>
    <w:rsid w:val="006A4D6D"/>
    <w:rsid w:val="007D3F36"/>
    <w:rsid w:val="00CC6A31"/>
    <w:rsid w:val="00D01C4F"/>
    <w:rsid w:val="00DA77BD"/>
    <w:rsid w:val="00FB0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D8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BE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25B38"/>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B38"/>
    <w:rPr>
      <w:rFonts w:ascii="Lucida Grande" w:hAnsi="Lucida Grande"/>
      <w:sz w:val="18"/>
      <w:szCs w:val="18"/>
    </w:rPr>
  </w:style>
  <w:style w:type="character" w:styleId="CommentReference">
    <w:name w:val="annotation reference"/>
    <w:basedOn w:val="DefaultParagraphFont"/>
    <w:uiPriority w:val="99"/>
    <w:semiHidden/>
    <w:unhideWhenUsed/>
    <w:rsid w:val="002408BD"/>
    <w:rPr>
      <w:sz w:val="18"/>
      <w:szCs w:val="18"/>
    </w:rPr>
  </w:style>
  <w:style w:type="paragraph" w:styleId="CommentText">
    <w:name w:val="annotation text"/>
    <w:basedOn w:val="Normal"/>
    <w:link w:val="CommentTextChar"/>
    <w:uiPriority w:val="99"/>
    <w:semiHidden/>
    <w:unhideWhenUsed/>
    <w:rsid w:val="002408BD"/>
  </w:style>
  <w:style w:type="character" w:customStyle="1" w:styleId="CommentTextChar">
    <w:name w:val="Comment Text Char"/>
    <w:basedOn w:val="DefaultParagraphFont"/>
    <w:link w:val="CommentText"/>
    <w:uiPriority w:val="99"/>
    <w:semiHidden/>
    <w:rsid w:val="002408BD"/>
  </w:style>
  <w:style w:type="paragraph" w:styleId="CommentSubject">
    <w:name w:val="annotation subject"/>
    <w:basedOn w:val="CommentText"/>
    <w:next w:val="CommentText"/>
    <w:link w:val="CommentSubjectChar"/>
    <w:uiPriority w:val="99"/>
    <w:semiHidden/>
    <w:unhideWhenUsed/>
    <w:rsid w:val="002408BD"/>
    <w:rPr>
      <w:b/>
      <w:bCs/>
      <w:sz w:val="20"/>
      <w:szCs w:val="20"/>
    </w:rPr>
  </w:style>
  <w:style w:type="character" w:customStyle="1" w:styleId="CommentSubjectChar">
    <w:name w:val="Comment Subject Char"/>
    <w:basedOn w:val="CommentTextChar"/>
    <w:link w:val="CommentSubject"/>
    <w:uiPriority w:val="99"/>
    <w:semiHidden/>
    <w:rsid w:val="002408BD"/>
    <w:rPr>
      <w:b/>
      <w:bCs/>
      <w:sz w:val="20"/>
      <w:szCs w:val="20"/>
    </w:rPr>
  </w:style>
  <w:style w:type="paragraph" w:styleId="Revision">
    <w:name w:val="Revision"/>
    <w:hidden/>
    <w:uiPriority w:val="99"/>
    <w:semiHidden/>
    <w:rsid w:val="00FB07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BE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25B38"/>
    <w:rPr>
      <w:rFonts w:ascii="Lucida Grande" w:hAnsi="Lucida Grande"/>
      <w:sz w:val="18"/>
      <w:szCs w:val="18"/>
    </w:rPr>
  </w:style>
  <w:style w:type="character" w:customStyle="1" w:styleId="BalloonTextChar">
    <w:name w:val="Balloon Text Char"/>
    <w:basedOn w:val="DefaultParagraphFont"/>
    <w:link w:val="BalloonText"/>
    <w:uiPriority w:val="99"/>
    <w:semiHidden/>
    <w:rsid w:val="00625B38"/>
    <w:rPr>
      <w:rFonts w:ascii="Lucida Grande" w:hAnsi="Lucida Grande"/>
      <w:sz w:val="18"/>
      <w:szCs w:val="18"/>
    </w:rPr>
  </w:style>
  <w:style w:type="character" w:styleId="CommentReference">
    <w:name w:val="annotation reference"/>
    <w:basedOn w:val="DefaultParagraphFont"/>
    <w:uiPriority w:val="99"/>
    <w:semiHidden/>
    <w:unhideWhenUsed/>
    <w:rsid w:val="002408BD"/>
    <w:rPr>
      <w:sz w:val="18"/>
      <w:szCs w:val="18"/>
    </w:rPr>
  </w:style>
  <w:style w:type="paragraph" w:styleId="CommentText">
    <w:name w:val="annotation text"/>
    <w:basedOn w:val="Normal"/>
    <w:link w:val="CommentTextChar"/>
    <w:uiPriority w:val="99"/>
    <w:semiHidden/>
    <w:unhideWhenUsed/>
    <w:rsid w:val="002408BD"/>
  </w:style>
  <w:style w:type="character" w:customStyle="1" w:styleId="CommentTextChar">
    <w:name w:val="Comment Text Char"/>
    <w:basedOn w:val="DefaultParagraphFont"/>
    <w:link w:val="CommentText"/>
    <w:uiPriority w:val="99"/>
    <w:semiHidden/>
    <w:rsid w:val="002408BD"/>
  </w:style>
  <w:style w:type="paragraph" w:styleId="CommentSubject">
    <w:name w:val="annotation subject"/>
    <w:basedOn w:val="CommentText"/>
    <w:next w:val="CommentText"/>
    <w:link w:val="CommentSubjectChar"/>
    <w:uiPriority w:val="99"/>
    <w:semiHidden/>
    <w:unhideWhenUsed/>
    <w:rsid w:val="002408BD"/>
    <w:rPr>
      <w:b/>
      <w:bCs/>
      <w:sz w:val="20"/>
      <w:szCs w:val="20"/>
    </w:rPr>
  </w:style>
  <w:style w:type="character" w:customStyle="1" w:styleId="CommentSubjectChar">
    <w:name w:val="Comment Subject Char"/>
    <w:basedOn w:val="CommentTextChar"/>
    <w:link w:val="CommentSubject"/>
    <w:uiPriority w:val="99"/>
    <w:semiHidden/>
    <w:rsid w:val="002408BD"/>
    <w:rPr>
      <w:b/>
      <w:bCs/>
      <w:sz w:val="20"/>
      <w:szCs w:val="20"/>
    </w:rPr>
  </w:style>
  <w:style w:type="paragraph" w:styleId="Revision">
    <w:name w:val="Revision"/>
    <w:hidden/>
    <w:uiPriority w:val="99"/>
    <w:semiHidden/>
    <w:rsid w:val="00FB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929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899</Words>
  <Characters>5128</Characters>
  <Application>Microsoft Macintosh Word</Application>
  <DocSecurity>0</DocSecurity>
  <Lines>42</Lines>
  <Paragraphs>12</Paragraphs>
  <ScaleCrop>false</ScaleCrop>
  <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Joseph</dc:creator>
  <cp:keywords/>
  <dc:description/>
  <cp:lastModifiedBy>Nicole Joseph</cp:lastModifiedBy>
  <cp:revision>1</cp:revision>
  <dcterms:created xsi:type="dcterms:W3CDTF">2015-10-10T22:30:00Z</dcterms:created>
  <dcterms:modified xsi:type="dcterms:W3CDTF">2015-10-11T05:49:00Z</dcterms:modified>
</cp:coreProperties>
</file>